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EF6E8" w14:textId="77777777" w:rsidR="00CB50E1" w:rsidRDefault="008C654F">
      <w:pPr>
        <w:pStyle w:val="Title"/>
        <w:rPr>
          <w:sz w:val="48"/>
        </w:rPr>
      </w:pPr>
      <w:r>
        <w:rPr>
          <w:sz w:val="48"/>
        </w:rPr>
        <w:t xml:space="preserve">Environmental stress affects species’ trophic niche breadth in plant-pollinator communities </w:t>
      </w:r>
    </w:p>
    <w:p w14:paraId="5F52F680" w14:textId="77777777" w:rsidR="00CB50E1" w:rsidRDefault="008C654F">
      <w:pPr>
        <w:pStyle w:val="Subtitle"/>
        <w:rPr>
          <w:lang w:val="es-ES"/>
        </w:rPr>
      </w:pPr>
      <w:r>
        <w:rPr>
          <w:lang w:val="es-ES"/>
        </w:rPr>
        <w:t xml:space="preserve">Fernando Cagua, Audrey </w:t>
      </w:r>
      <w:proofErr w:type="spellStart"/>
      <w:r>
        <w:rPr>
          <w:lang w:val="es-ES"/>
        </w:rPr>
        <w:t>Lustig</w:t>
      </w:r>
      <w:proofErr w:type="spellEnd"/>
      <w:r>
        <w:rPr>
          <w:lang w:val="es-ES"/>
        </w:rPr>
        <w:t xml:space="preserve">, </w:t>
      </w:r>
      <w:proofErr w:type="spellStart"/>
      <w:r>
        <w:rPr>
          <w:lang w:val="es-ES"/>
        </w:rPr>
        <w:t>Jason</w:t>
      </w:r>
      <w:proofErr w:type="spellEnd"/>
      <w:r>
        <w:rPr>
          <w:lang w:val="es-ES"/>
        </w:rPr>
        <w:t xml:space="preserve"> </w:t>
      </w:r>
      <w:proofErr w:type="spellStart"/>
      <w:r>
        <w:rPr>
          <w:lang w:val="es-ES"/>
        </w:rPr>
        <w:t>Tylianakis</w:t>
      </w:r>
      <w:proofErr w:type="spellEnd"/>
      <w:r>
        <w:rPr>
          <w:lang w:val="es-ES"/>
        </w:rPr>
        <w:t xml:space="preserve">, Daniel </w:t>
      </w:r>
      <w:proofErr w:type="spellStart"/>
      <w:r>
        <w:rPr>
          <w:lang w:val="es-ES"/>
        </w:rPr>
        <w:t>Stouffer</w:t>
      </w:r>
      <w:proofErr w:type="spellEnd"/>
    </w:p>
    <w:p w14:paraId="0CC76CA3" w14:textId="1F0382B2" w:rsidR="00CB50E1" w:rsidRDefault="008C654F">
      <w:bookmarkStart w:id="0" w:name="_GoBack"/>
      <w:commentRangeStart w:id="1"/>
      <w:r>
        <w:t xml:space="preserve">Evidence </w:t>
      </w:r>
      <w:ins w:id="2" w:author="Jason Tylianakis" w:date="2019-09-05T16:49:00Z">
        <w:r>
          <w:t xml:space="preserve">is rapidly accumulating </w:t>
        </w:r>
      </w:ins>
      <w:commentRangeEnd w:id="1"/>
      <w:ins w:id="3" w:author="Jason Tylianakis" w:date="2019-09-05T16:50:00Z">
        <w:r>
          <w:rPr>
            <w:rStyle w:val="CommentReference"/>
          </w:rPr>
          <w:commentReference w:id="1"/>
        </w:r>
      </w:ins>
      <w:r>
        <w:t xml:space="preserve">that the environment influences </w:t>
      </w:r>
      <w:del w:id="4" w:author="Jason Tylianakis" w:date="2019-09-05T16:49:00Z">
        <w:r w:rsidDel="008C654F">
          <w:delText xml:space="preserve">the </w:delText>
        </w:r>
      </w:del>
      <w:r>
        <w:t>interactions between species</w:t>
      </w:r>
      <w:del w:id="5" w:author="Jason Tylianakis" w:date="2019-09-05T16:50:00Z">
        <w:r w:rsidDel="008C654F">
          <w:delText xml:space="preserve"> </w:delText>
        </w:r>
      </w:del>
      <w:del w:id="6" w:author="Jason Tylianakis" w:date="2019-09-05T16:49:00Z">
        <w:r w:rsidDel="008C654F">
          <w:delText>is rapidly accumulating</w:delText>
        </w:r>
      </w:del>
      <w:r>
        <w:t>. However, how this happens is currently unclear</w:t>
      </w:r>
      <w:ins w:id="7" w:author="Jason Tylianakis" w:date="2019-09-05T16:50:00Z">
        <w:r>
          <w:t>,</w:t>
        </w:r>
      </w:ins>
      <w:r>
        <w:t xml:space="preserve"> as </w:t>
      </w:r>
      <w:ins w:id="8" w:author="Jason Tylianakis" w:date="2019-09-05T16:52:00Z">
        <w:r>
          <w:t xml:space="preserve">different types of </w:t>
        </w:r>
      </w:ins>
      <w:r>
        <w:t>environmental gradient</w:t>
      </w:r>
      <w:del w:id="9" w:author="Jason Tylianakis" w:date="2019-09-05T16:52:00Z">
        <w:r w:rsidDel="008C654F">
          <w:delText>s</w:delText>
        </w:r>
      </w:del>
      <w:r>
        <w:t xml:space="preserve"> appear to have contrasting or non-linear effects on species' trophic niche breadths</w:t>
      </w:r>
      <w:del w:id="10" w:author="Jason Tylianakis" w:date="2019-09-05T16:52:00Z">
        <w:r w:rsidDel="008C654F">
          <w:delText xml:space="preserve"> depending on the environmental variable under study</w:delText>
        </w:r>
      </w:del>
      <w:r>
        <w:t>. Instead of explicit environmental gradients</w:t>
      </w:r>
      <w:del w:id="11" w:author="Jason Tylianakis" w:date="2019-09-05T16:52:00Z">
        <w:r w:rsidDel="008C654F">
          <w:delText xml:space="preserve"> </w:delText>
        </w:r>
      </w:del>
      <w:r>
        <w:t xml:space="preserve">, here we explore the relationship between the stresses imposed by the environment and niche breadth using a global dataset of plant-pollinator interactions. We found that environmental stress plays a significant role in determining the number of partners with which a species interacts, but this role is highly variable across species. In particular, species that have a large number of interactions are more likely to focus on a smaller number of, presumably higher-quality, interactions when faced with environmental stress. In contrast, </w:t>
      </w:r>
      <w:commentRangeStart w:id="12"/>
      <w:r>
        <w:t>the specialists that can cope with increased stress</w:t>
      </w:r>
      <w:commentRangeEnd w:id="12"/>
      <w:r>
        <w:commentReference w:id="12"/>
      </w:r>
      <w:r>
        <w:t xml:space="preserve"> are more likely to broaden their niche and engage in opportunistic interactions, effectively behaving as facultative generalists.</w:t>
      </w:r>
      <w:bookmarkEnd w:id="0"/>
    </w:p>
    <w:sectPr w:rsidR="00CB50E1">
      <w:pgSz w:w="11906" w:h="16838"/>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son Tylianakis" w:date="2019-09-05T16:50:00Z" w:initials="JT">
    <w:p w14:paraId="03007AB3" w14:textId="09E6B120" w:rsidR="008C654F" w:rsidRDefault="008C654F">
      <w:pPr>
        <w:pStyle w:val="CommentText"/>
      </w:pPr>
      <w:r>
        <w:rPr>
          <w:rStyle w:val="CommentReference"/>
        </w:rPr>
        <w:annotationRef/>
      </w:r>
      <w:r>
        <w:t xml:space="preserve">Since these words go together, it’s a little easier on the reader to put them all in the same place, rather than force the reader to hold half of the idea (“Evidence”) in their mind until the end of the sentence. That’s too much like German </w:t>
      </w:r>
      <w:r>
        <w:sym w:font="Wingdings" w:char="F04A"/>
      </w:r>
    </w:p>
  </w:comment>
  <w:comment w:id="12" w:author="dbs " w:date="2019-09-05T14:48:00Z" w:initials="dbs">
    <w:p w14:paraId="599F5E6A" w14:textId="77777777" w:rsidR="00CB50E1" w:rsidRDefault="008C654F">
      <w:r>
        <w:rPr>
          <w:rFonts w:ascii="Calibri" w:hAnsi="Calibri"/>
          <w:sz w:val="20"/>
        </w:rPr>
        <w:t>Is this supposed to imply that this pattern was not true for specialists that cannot cope with increased stress?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07AB3" w15:done="0"/>
  <w15:commentEx w15:paraId="599F5E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07AB3" w16cid:durableId="211BBB61"/>
  <w16cid:commentId w16cid:paraId="599F5E6A" w16cid:durableId="211BBB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libri"/>
    <w:panose1 w:val="020B0604020202020204"/>
    <w:charset w:val="01"/>
    <w:family w:val="auto"/>
    <w:pitch w:val="variable"/>
  </w:font>
  <w:font w:name="Wingdings">
    <w:panose1 w:val="05000000000000000000"/>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Tylianakis">
    <w15:presenceInfo w15:providerId="None" w15:userId="Jason Tylianak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E1"/>
    <w:rsid w:val="001E42A8"/>
    <w:rsid w:val="008C654F"/>
    <w:rsid w:val="00CB50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47287B9"/>
  <w15:docId w15:val="{42E4655F-59A7-684B-A8A7-B7D27E25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5B5C"/>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791DFA"/>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91DFA"/>
    <w:rPr>
      <w:rFonts w:eastAsiaTheme="minorEastAsia"/>
      <w:color w:val="5A5A5A" w:themeColor="text1" w:themeTint="A5"/>
      <w:spacing w:val="15"/>
      <w:sz w:val="22"/>
      <w:szCs w:val="22"/>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91DFA"/>
    <w:pPr>
      <w:spacing w:after="0"/>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791DFA"/>
    <w:pPr>
      <w:spacing w:after="160"/>
    </w:pPr>
    <w:rPr>
      <w:rFonts w:eastAsiaTheme="minorEastAsia"/>
      <w:color w:val="5A5A5A" w:themeColor="text1" w:themeTint="A5"/>
      <w:spacing w:val="15"/>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654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654F"/>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C654F"/>
    <w:rPr>
      <w:b/>
      <w:bCs/>
    </w:rPr>
  </w:style>
  <w:style w:type="character" w:customStyle="1" w:styleId="CommentSubjectChar">
    <w:name w:val="Comment Subject Char"/>
    <w:basedOn w:val="CommentTextChar"/>
    <w:link w:val="CommentSubject"/>
    <w:uiPriority w:val="99"/>
    <w:semiHidden/>
    <w:rsid w:val="008C65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Cagua</dc:creator>
  <dc:description/>
  <cp:lastModifiedBy>Fernando Cagua</cp:lastModifiedBy>
  <cp:revision>2</cp:revision>
  <dcterms:created xsi:type="dcterms:W3CDTF">2019-09-10T20:42:00Z</dcterms:created>
  <dcterms:modified xsi:type="dcterms:W3CDTF">2019-09-10T20:42:00Z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